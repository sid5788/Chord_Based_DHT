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F5" w:rsidRDefault="00EA08F5">
      <w:pPr>
        <w:jc w:val="center"/>
        <w:rPr>
          <w:b/>
          <w:sz w:val="28"/>
          <w:szCs w:val="28"/>
          <w:lang w:val="en-US"/>
        </w:rPr>
      </w:pPr>
    </w:p>
    <w:p w:rsidR="00EA08F5" w:rsidRDefault="00EA08F5">
      <w:pPr>
        <w:jc w:val="center"/>
        <w:rPr>
          <w:b/>
          <w:sz w:val="28"/>
          <w:szCs w:val="28"/>
          <w:lang w:val="en-US"/>
        </w:rPr>
      </w:pPr>
    </w:p>
    <w:p w:rsidR="00EA08F5" w:rsidRDefault="00EA08F5">
      <w:pPr>
        <w:jc w:val="center"/>
        <w:rPr>
          <w:b/>
          <w:sz w:val="28"/>
          <w:szCs w:val="28"/>
          <w:lang w:val="en-US"/>
        </w:rPr>
      </w:pPr>
    </w:p>
    <w:p w:rsidR="00EA08F5" w:rsidRDefault="00EA08F5">
      <w:pPr>
        <w:jc w:val="center"/>
        <w:rPr>
          <w:b/>
          <w:sz w:val="28"/>
          <w:szCs w:val="28"/>
          <w:lang w:val="en-US"/>
        </w:rPr>
      </w:pPr>
    </w:p>
    <w:p w:rsidR="00EA08F5" w:rsidRDefault="00EA08F5">
      <w:pPr>
        <w:jc w:val="center"/>
        <w:rPr>
          <w:b/>
          <w:sz w:val="28"/>
          <w:szCs w:val="28"/>
          <w:lang w:val="en-US"/>
        </w:rPr>
      </w:pPr>
    </w:p>
    <w:p w:rsidR="00EA08F5" w:rsidRDefault="00EA08F5">
      <w:pPr>
        <w:jc w:val="center"/>
        <w:rPr>
          <w:b/>
          <w:sz w:val="28"/>
          <w:szCs w:val="28"/>
          <w:lang w:val="en-US"/>
        </w:rPr>
      </w:pPr>
    </w:p>
    <w:p w:rsidR="00EA08F5" w:rsidRDefault="00EA08F5">
      <w:pPr>
        <w:jc w:val="center"/>
        <w:rPr>
          <w:b/>
          <w:sz w:val="28"/>
          <w:szCs w:val="28"/>
          <w:lang w:val="en-US"/>
        </w:rPr>
      </w:pPr>
    </w:p>
    <w:p w:rsidR="00EA08F5" w:rsidRDefault="00EA08F5">
      <w:pPr>
        <w:jc w:val="center"/>
        <w:rPr>
          <w:b/>
          <w:sz w:val="28"/>
          <w:szCs w:val="28"/>
          <w:lang w:val="en-US"/>
        </w:rPr>
      </w:pPr>
    </w:p>
    <w:p w:rsidR="00EA08F5" w:rsidRDefault="00EA08F5">
      <w:pPr>
        <w:jc w:val="center"/>
        <w:rPr>
          <w:b/>
          <w:sz w:val="28"/>
          <w:szCs w:val="28"/>
          <w:lang w:val="en-US"/>
        </w:rPr>
      </w:pPr>
    </w:p>
    <w:p w:rsidR="00EA08F5" w:rsidRDefault="00FD49F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Distributed Lookup using CHORD</w:t>
      </w:r>
    </w:p>
    <w:p w:rsidR="00EA08F5" w:rsidRDefault="00EA08F5">
      <w:pPr>
        <w:jc w:val="center"/>
        <w:rPr>
          <w:lang w:val="en-US"/>
        </w:rPr>
      </w:pPr>
    </w:p>
    <w:p w:rsidR="00EA08F5" w:rsidRDefault="00EA08F5">
      <w:pPr>
        <w:jc w:val="center"/>
        <w:rPr>
          <w:lang w:val="en-US"/>
        </w:rPr>
      </w:pPr>
    </w:p>
    <w:p w:rsidR="00EA08F5" w:rsidRDefault="00EA08F5">
      <w:pPr>
        <w:jc w:val="center"/>
        <w:rPr>
          <w:lang w:val="en-US"/>
        </w:rPr>
      </w:pPr>
    </w:p>
    <w:p w:rsidR="00EA08F5" w:rsidRDefault="00EA08F5">
      <w:pPr>
        <w:jc w:val="center"/>
        <w:rPr>
          <w:lang w:val="en-US"/>
        </w:rPr>
      </w:pPr>
    </w:p>
    <w:p w:rsidR="00EA08F5" w:rsidRDefault="00EA08F5">
      <w:pPr>
        <w:jc w:val="center"/>
        <w:rPr>
          <w:lang w:val="en-US"/>
        </w:rPr>
      </w:pPr>
    </w:p>
    <w:p w:rsidR="00EA08F5" w:rsidRDefault="00EA08F5">
      <w:pPr>
        <w:jc w:val="center"/>
        <w:rPr>
          <w:lang w:val="en-US"/>
        </w:rPr>
      </w:pPr>
    </w:p>
    <w:p w:rsidR="00EA08F5" w:rsidRDefault="00EA08F5">
      <w:pPr>
        <w:jc w:val="center"/>
        <w:rPr>
          <w:lang w:val="en-US"/>
        </w:rPr>
      </w:pPr>
    </w:p>
    <w:p w:rsidR="00EA08F5" w:rsidRDefault="00EA08F5">
      <w:pPr>
        <w:jc w:val="center"/>
        <w:rPr>
          <w:lang w:val="en-US"/>
        </w:rPr>
      </w:pPr>
    </w:p>
    <w:p w:rsidR="00EA08F5" w:rsidRDefault="00EA08F5">
      <w:pPr>
        <w:jc w:val="center"/>
        <w:rPr>
          <w:lang w:val="en-US"/>
        </w:rPr>
      </w:pPr>
    </w:p>
    <w:p w:rsidR="00EA08F5" w:rsidRDefault="00EA08F5">
      <w:pPr>
        <w:jc w:val="center"/>
        <w:rPr>
          <w:lang w:val="en-US"/>
        </w:rPr>
      </w:pPr>
    </w:p>
    <w:p w:rsidR="00EA08F5" w:rsidRDefault="00EA08F5">
      <w:pPr>
        <w:jc w:val="center"/>
        <w:rPr>
          <w:lang w:val="en-US"/>
        </w:rPr>
      </w:pPr>
    </w:p>
    <w:p w:rsidR="00EA08F5" w:rsidRDefault="00EA08F5">
      <w:pPr>
        <w:jc w:val="center"/>
        <w:rPr>
          <w:lang w:val="en-US"/>
        </w:rPr>
      </w:pPr>
    </w:p>
    <w:p w:rsidR="00EA08F5" w:rsidRDefault="00EA08F5">
      <w:pPr>
        <w:jc w:val="center"/>
        <w:rPr>
          <w:lang w:val="en-US"/>
        </w:rPr>
      </w:pPr>
    </w:p>
    <w:p w:rsidR="00EA08F5" w:rsidRDefault="00EA08F5">
      <w:pPr>
        <w:jc w:val="center"/>
        <w:rPr>
          <w:lang w:val="en-US"/>
        </w:rPr>
      </w:pPr>
    </w:p>
    <w:p w:rsidR="00EA08F5" w:rsidRDefault="00EA08F5">
      <w:pPr>
        <w:jc w:val="center"/>
        <w:rPr>
          <w:lang w:val="en-US"/>
        </w:rPr>
      </w:pPr>
    </w:p>
    <w:p w:rsidR="00EA08F5" w:rsidRDefault="00EA08F5">
      <w:pPr>
        <w:jc w:val="center"/>
        <w:rPr>
          <w:lang w:val="en-US"/>
        </w:rPr>
      </w:pPr>
    </w:p>
    <w:p w:rsidR="00EA08F5" w:rsidRDefault="00EA08F5">
      <w:pPr>
        <w:jc w:val="center"/>
        <w:rPr>
          <w:lang w:val="en-US"/>
        </w:rPr>
      </w:pPr>
    </w:p>
    <w:p w:rsidR="00EA08F5" w:rsidRDefault="00FD49F4">
      <w:pPr>
        <w:rPr>
          <w:lang w:val="en-US"/>
        </w:rPr>
      </w:pPr>
      <w:r>
        <w:rPr>
          <w:lang w:val="en-US"/>
        </w:rPr>
        <w:t xml:space="preserve">Siddharth Singh                                       </w:t>
      </w:r>
      <w:proofErr w:type="spellStart"/>
      <w:r>
        <w:rPr>
          <w:lang w:val="en-US"/>
        </w:rPr>
        <w:t>Mahendra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Hegde</w:t>
      </w:r>
      <w:proofErr w:type="spellEnd"/>
      <w:r>
        <w:rPr>
          <w:lang w:val="en-US"/>
        </w:rPr>
        <w:t xml:space="preserve">                                                  </w:t>
      </w:r>
      <w:proofErr w:type="spellStart"/>
      <w:r>
        <w:rPr>
          <w:lang w:val="en-US"/>
        </w:rPr>
        <w:t>Sudhendu</w:t>
      </w:r>
      <w:proofErr w:type="spellEnd"/>
      <w:r>
        <w:rPr>
          <w:lang w:val="en-US"/>
        </w:rPr>
        <w:t xml:space="preserve"> Kumar</w:t>
      </w:r>
    </w:p>
    <w:p w:rsidR="00EA08F5" w:rsidRDefault="00EA08F5">
      <w:pPr>
        <w:rPr>
          <w:lang w:val="en-US"/>
        </w:rPr>
      </w:pPr>
    </w:p>
    <w:p w:rsidR="00EA08F5" w:rsidRDefault="00EA08F5">
      <w:pPr>
        <w:rPr>
          <w:lang w:val="en-US"/>
        </w:rPr>
      </w:pPr>
    </w:p>
    <w:p w:rsidR="00EA08F5" w:rsidRDefault="00FD49F4">
      <w:pPr>
        <w:rPr>
          <w:lang w:val="en-US"/>
        </w:rPr>
      </w:pPr>
      <w:r>
        <w:rPr>
          <w:lang w:val="en-US"/>
        </w:rPr>
        <w:t>Requirements:</w:t>
      </w:r>
    </w:p>
    <w:p w:rsidR="00EA08F5" w:rsidRDefault="00FD49F4">
      <w:r>
        <w:t> The purpose of this problem is to understand the</w:t>
      </w:r>
      <w:r>
        <w:t xml:space="preserve"> design of a basic Distributed hash table. </w:t>
      </w:r>
      <w:hyperlink r:id="rId5">
        <w:r>
          <w:rPr>
            <w:rStyle w:val="InternetLink"/>
          </w:rPr>
          <w:t>Chord</w:t>
        </w:r>
      </w:hyperlink>
      <w:r>
        <w:t> is a distributed lookup protocol that provides key-value based lookup. In the steady state, each node in Chord maintains information of only ab</w:t>
      </w:r>
      <w:r>
        <w:t xml:space="preserve">out </w:t>
      </w:r>
      <w:proofErr w:type="gramStart"/>
      <w:r>
        <w:t>O(</w:t>
      </w:r>
      <w:proofErr w:type="gramEnd"/>
      <w:r>
        <w:t>log N) other nodes and resolves all lookups via O(log N) messages to other nodes. </w:t>
      </w:r>
    </w:p>
    <w:p w:rsidR="00EA08F5" w:rsidRDefault="00EA08F5"/>
    <w:p w:rsidR="00EA08F5" w:rsidRDefault="00FD49F4">
      <w:r>
        <w:t>This implementation will however deviate from Chord in many respects. The guidelines for the basic DHT is as follows:</w:t>
      </w:r>
    </w:p>
    <w:p w:rsidR="00EA08F5" w:rsidRDefault="00FD49F4">
      <w:pPr>
        <w:numPr>
          <w:ilvl w:val="0"/>
          <w:numId w:val="1"/>
        </w:numPr>
      </w:pPr>
      <w:r>
        <w:t>Each node is represented by program running on l</w:t>
      </w:r>
      <w:r>
        <w:t>ocalhost in a port number. E.g., 3 Nodes can be running on localhost:50000, localhost:61111 and localhost:79999</w:t>
      </w:r>
    </w:p>
    <w:p w:rsidR="00EA08F5" w:rsidRDefault="00FD49F4">
      <w:pPr>
        <w:numPr>
          <w:ilvl w:val="0"/>
          <w:numId w:val="1"/>
        </w:numPr>
      </w:pPr>
      <w:r>
        <w:t xml:space="preserve">Each node's hash value is the hash value of the string combination of </w:t>
      </w:r>
      <w:proofErr w:type="spellStart"/>
      <w:r>
        <w:t>nodename</w:t>
      </w:r>
      <w:proofErr w:type="spellEnd"/>
      <w:r>
        <w:t xml:space="preserve"> and port number. E.g. the node of localhost: 50000 will have hash</w:t>
      </w:r>
      <w:r>
        <w:t xml:space="preserve"> value of the string localhost50000. Hashing is done using MD5 hashing algorithm. Keys are also hashed using the same algorithm.</w:t>
      </w:r>
    </w:p>
    <w:p w:rsidR="00EA08F5" w:rsidRDefault="00FD49F4">
      <w:pPr>
        <w:numPr>
          <w:ilvl w:val="0"/>
          <w:numId w:val="1"/>
        </w:numPr>
      </w:pPr>
      <w:r>
        <w:t>Similar to consistent hashing, key to node assignment will be based on the hash values of keys and nodes. Key k will be assigne</w:t>
      </w:r>
      <w:r>
        <w:t>d to the first node whose hash value is equal to or follows the hash value of key in the hash value space.</w:t>
      </w:r>
    </w:p>
    <w:p w:rsidR="00EA08F5" w:rsidRDefault="00FD49F4">
      <w:pPr>
        <w:numPr>
          <w:ilvl w:val="0"/>
          <w:numId w:val="1"/>
        </w:numPr>
      </w:pPr>
      <w:r>
        <w:t xml:space="preserve">The operations that the nodes should support from the client program's perspective are: PUT, GET, QUERY, </w:t>
      </w:r>
      <w:proofErr w:type="gramStart"/>
      <w:r>
        <w:t>END</w:t>
      </w:r>
      <w:proofErr w:type="gramEnd"/>
      <w:r>
        <w:t>. You may choose to introduce other comma</w:t>
      </w:r>
      <w:r>
        <w:t>nds that would be used between node to node operations.</w:t>
      </w:r>
    </w:p>
    <w:p w:rsidR="00EA08F5" w:rsidRDefault="00FD49F4">
      <w:pPr>
        <w:numPr>
          <w:ilvl w:val="1"/>
          <w:numId w:val="1"/>
        </w:numPr>
      </w:pPr>
      <w:r>
        <w:t xml:space="preserve">The PUT command is used to store the </w:t>
      </w:r>
      <w:proofErr w:type="spellStart"/>
      <w:r>
        <w:t>key</w:t>
      </w:r>
      <w:proofErr w:type="gramStart"/>
      <w:r>
        <w:t>,value</w:t>
      </w:r>
      <w:proofErr w:type="spellEnd"/>
      <w:proofErr w:type="gramEnd"/>
      <w:r>
        <w:t xml:space="preserve"> pair. The format of PUT command is </w:t>
      </w:r>
      <w:proofErr w:type="spellStart"/>
      <w:r>
        <w:t>PUT</w:t>
      </w:r>
      <w:proofErr w:type="gramStart"/>
      <w:r>
        <w:t>:key:value</w:t>
      </w:r>
      <w:proofErr w:type="spellEnd"/>
      <w:proofErr w:type="gramEnd"/>
      <w:r>
        <w:t>. A PUT message to a node may need to be forwarded.</w:t>
      </w:r>
    </w:p>
    <w:p w:rsidR="00EA08F5" w:rsidRDefault="00FD49F4">
      <w:pPr>
        <w:numPr>
          <w:ilvl w:val="1"/>
          <w:numId w:val="1"/>
        </w:numPr>
      </w:pPr>
      <w:r>
        <w:t xml:space="preserve">The GET command is used to retrieve the </w:t>
      </w:r>
      <w:proofErr w:type="spellStart"/>
      <w:r>
        <w:t>key</w:t>
      </w:r>
      <w:proofErr w:type="gramStart"/>
      <w:r>
        <w:t>,value</w:t>
      </w:r>
      <w:proofErr w:type="spellEnd"/>
      <w:proofErr w:type="gramEnd"/>
      <w:r>
        <w:t xml:space="preserve"> pai</w:t>
      </w:r>
      <w:r>
        <w:t xml:space="preserve">r by using the key. The format of GET command is </w:t>
      </w:r>
      <w:proofErr w:type="spellStart"/>
      <w:r>
        <w:t>GET</w:t>
      </w:r>
      <w:proofErr w:type="gramStart"/>
      <w:r>
        <w:t>:key</w:t>
      </w:r>
      <w:proofErr w:type="spellEnd"/>
      <w:proofErr w:type="gramEnd"/>
      <w:r>
        <w:t>. A GET message to a node may need to be forwarded.</w:t>
      </w:r>
    </w:p>
    <w:p w:rsidR="00EA08F5" w:rsidRDefault="00FD49F4">
      <w:pPr>
        <w:numPr>
          <w:ilvl w:val="1"/>
          <w:numId w:val="1"/>
        </w:numPr>
      </w:pPr>
      <w:r>
        <w:t>The QUERY command is used to display all the key, value pairs stored by a node. A QUERY message to a node will not be forwarded. The format of QUERY</w:t>
      </w:r>
      <w:r>
        <w:t xml:space="preserve"> command is the text QUERY.</w:t>
      </w:r>
    </w:p>
    <w:p w:rsidR="00EA08F5" w:rsidRDefault="00FD49F4">
      <w:pPr>
        <w:numPr>
          <w:ilvl w:val="1"/>
          <w:numId w:val="1"/>
        </w:numPr>
      </w:pPr>
      <w:r>
        <w:t>The END command is used to end all the nodes. An END message to a node will require to be forwarded. The format of the END command is the text END.</w:t>
      </w:r>
    </w:p>
    <w:p w:rsidR="00EA08F5" w:rsidRDefault="00FD49F4">
      <w:pPr>
        <w:numPr>
          <w:ilvl w:val="0"/>
          <w:numId w:val="1"/>
        </w:numPr>
      </w:pPr>
      <w:r>
        <w:t>Each node will be run using the command</w:t>
      </w:r>
    </w:p>
    <w:p w:rsidR="00EA08F5" w:rsidRDefault="00FD49F4">
      <w:pPr>
        <w:numPr>
          <w:ilvl w:val="0"/>
          <w:numId w:val="1"/>
        </w:numPr>
      </w:pPr>
      <w:proofErr w:type="spellStart"/>
      <w:proofErr w:type="gramStart"/>
      <w:r>
        <w:t>dhtmain</w:t>
      </w:r>
      <w:proofErr w:type="spellEnd"/>
      <w:proofErr w:type="gramEnd"/>
      <w:r>
        <w:t xml:space="preserve"> &lt;n&gt; where , n is the total numbe</w:t>
      </w:r>
      <w:r>
        <w:t>r of nodes.</w:t>
      </w:r>
    </w:p>
    <w:p w:rsidR="00EA08F5" w:rsidRDefault="00FD49F4">
      <w:r>
        <w:t>E.g., a 3 node DHT service would be run as:</w:t>
      </w:r>
    </w:p>
    <w:p w:rsidR="00EA08F5" w:rsidRDefault="00FD49F4">
      <w:proofErr w:type="spellStart"/>
      <w:proofErr w:type="gramStart"/>
      <w:r>
        <w:t>dhtmain</w:t>
      </w:r>
      <w:proofErr w:type="spellEnd"/>
      <w:proofErr w:type="gramEnd"/>
      <w:r>
        <w:t xml:space="preserve"> 3</w:t>
      </w:r>
    </w:p>
    <w:p w:rsidR="00EA08F5" w:rsidRDefault="00FD49F4">
      <w:proofErr w:type="spellStart"/>
      <w:proofErr w:type="gramStart"/>
      <w:r>
        <w:t>dhtmain</w:t>
      </w:r>
      <w:proofErr w:type="spellEnd"/>
      <w:proofErr w:type="gramEnd"/>
      <w:r>
        <w:t xml:space="preserve"> 3</w:t>
      </w:r>
    </w:p>
    <w:p w:rsidR="00EA08F5" w:rsidRDefault="00FD49F4">
      <w:proofErr w:type="spellStart"/>
      <w:proofErr w:type="gramStart"/>
      <w:r>
        <w:t>dhtmain</w:t>
      </w:r>
      <w:proofErr w:type="spellEnd"/>
      <w:proofErr w:type="gramEnd"/>
      <w:r>
        <w:t xml:space="preserve"> 3</w:t>
      </w:r>
    </w:p>
    <w:p w:rsidR="00EA08F5" w:rsidRDefault="00FD49F4">
      <w:r>
        <w:lastRenderedPageBreak/>
        <w:br/>
        <w:t>Each node will run on a separate console, which will be used to display outputs of the client command.</w:t>
      </w:r>
    </w:p>
    <w:p w:rsidR="00EA08F5" w:rsidRDefault="00FD49F4">
      <w:r>
        <w:t>A client will be run as:</w:t>
      </w:r>
    </w:p>
    <w:p w:rsidR="00EA08F5" w:rsidRDefault="00FD49F4">
      <w:r>
        <w:t xml:space="preserve"> </w:t>
      </w:r>
      <w:proofErr w:type="gramStart"/>
      <w:r>
        <w:t>client</w:t>
      </w:r>
      <w:proofErr w:type="gramEnd"/>
      <w:r>
        <w:t xml:space="preserve"> &lt;</w:t>
      </w:r>
      <w:proofErr w:type="spellStart"/>
      <w:r>
        <w:t>portnumber</w:t>
      </w:r>
      <w:proofErr w:type="spellEnd"/>
      <w:r>
        <w:t>&gt; &lt;command&gt;</w:t>
      </w:r>
    </w:p>
    <w:p w:rsidR="00EA08F5" w:rsidRDefault="00FD49F4">
      <w:proofErr w:type="gramStart"/>
      <w:r>
        <w:t>where</w:t>
      </w:r>
      <w:proofErr w:type="gramEnd"/>
      <w:r>
        <w:t xml:space="preserve"> comm</w:t>
      </w:r>
      <w:r>
        <w:t>and can be any of the commands mentioned above. For example, a client issuing PUT command to node localhost</w:t>
      </w:r>
      <w:proofErr w:type="gramStart"/>
      <w:r>
        <w:t>:50000</w:t>
      </w:r>
      <w:proofErr w:type="gramEnd"/>
      <w:r>
        <w:t xml:space="preserve"> would be issued as:</w:t>
      </w:r>
    </w:p>
    <w:p w:rsidR="00EA08F5" w:rsidRDefault="00FD49F4">
      <w:proofErr w:type="gramStart"/>
      <w:r>
        <w:t>client</w:t>
      </w:r>
      <w:proofErr w:type="gramEnd"/>
      <w:r>
        <w:t xml:space="preserve"> 50000 "PUT:key1:value1"</w:t>
      </w:r>
    </w:p>
    <w:p w:rsidR="00EA08F5" w:rsidRDefault="00FD49F4">
      <w:r>
        <w:t>The client program needs to be extended to receive result values and output them (as seen i</w:t>
      </w:r>
      <w:r>
        <w:t>n the example below).</w:t>
      </w:r>
    </w:p>
    <w:p w:rsidR="00EA08F5" w:rsidRDefault="00FD49F4">
      <w:pPr>
        <w:numPr>
          <w:ilvl w:val="0"/>
          <w:numId w:val="1"/>
        </w:numPr>
      </w:pPr>
      <w:r>
        <w:rPr>
          <w:b/>
          <w:bCs/>
        </w:rPr>
        <w:t xml:space="preserve">Each node will only keep information of </w:t>
      </w:r>
      <w:r>
        <w:rPr>
          <w:rFonts w:ascii="Cambria Math" w:hAnsi="Cambria Math" w:cs="Cambria Math"/>
          <w:b/>
          <w:bCs/>
        </w:rPr>
        <w:t>⌊</w:t>
      </w:r>
      <w:r>
        <w:rPr>
          <w:b/>
          <w:bCs/>
        </w:rPr>
        <w:t>log N</w:t>
      </w:r>
      <w:r>
        <w:rPr>
          <w:rFonts w:ascii="Cambria Math" w:hAnsi="Cambria Math" w:cs="Cambria Math"/>
          <w:b/>
          <w:bCs/>
        </w:rPr>
        <w:t>⌋</w:t>
      </w:r>
      <w:r>
        <w:rPr>
          <w:b/>
          <w:bCs/>
        </w:rPr>
        <w:t xml:space="preserve"> other hosts in a finger table</w:t>
      </w:r>
      <w:r>
        <w:t xml:space="preserve">. During </w:t>
      </w:r>
      <w:proofErr w:type="spellStart"/>
      <w:r>
        <w:t>startup</w:t>
      </w:r>
      <w:proofErr w:type="spellEnd"/>
      <w:r>
        <w:t>, hosts will initialize the node information. All other port numbers should be a random number in the range 1024</w:t>
      </w:r>
      <w:proofErr w:type="gramStart"/>
      <w:r>
        <w:t>..65535</w:t>
      </w:r>
      <w:proofErr w:type="gramEnd"/>
      <w:r>
        <w:t>. You should use a loc</w:t>
      </w:r>
      <w:r>
        <w:t>al file called "</w:t>
      </w:r>
      <w:proofErr w:type="spellStart"/>
      <w:r>
        <w:t>nodelist</w:t>
      </w:r>
      <w:proofErr w:type="spellEnd"/>
      <w:r>
        <w:t xml:space="preserve">", created by the first node, where each node appends its </w:t>
      </w:r>
      <w:proofErr w:type="spellStart"/>
      <w:r>
        <w:t>hostname</w:t>
      </w:r>
      <w:proofErr w:type="gramStart"/>
      <w:r>
        <w:t>:portno</w:t>
      </w:r>
      <w:proofErr w:type="spellEnd"/>
      <w:proofErr w:type="gramEnd"/>
      <w:r>
        <w:t xml:space="preserve"> in a separate line. Once the file reaches n lines (where n is the maximal number of nodes), the last node initializes its fingers. It then sends a START messa</w:t>
      </w:r>
      <w:r>
        <w:t xml:space="preserve">ge to its next </w:t>
      </w:r>
      <w:proofErr w:type="spellStart"/>
      <w:r>
        <w:t>neighbor</w:t>
      </w:r>
      <w:proofErr w:type="spellEnd"/>
      <w:r>
        <w:t xml:space="preserve"> in the ring. This message then propagates in the ring and results in finger initialization (by reading the entire file but only initializing its </w:t>
      </w:r>
      <w:r>
        <w:rPr>
          <w:rFonts w:ascii="Cambria Math" w:hAnsi="Cambria Math" w:cs="Cambria Math"/>
          <w:b/>
          <w:bCs/>
        </w:rPr>
        <w:t>⌊</w:t>
      </w:r>
      <w:r>
        <w:rPr>
          <w:b/>
          <w:bCs/>
        </w:rPr>
        <w:t>log N</w:t>
      </w:r>
      <w:r>
        <w:rPr>
          <w:rFonts w:ascii="Cambria Math" w:hAnsi="Cambria Math" w:cs="Cambria Math"/>
          <w:b/>
          <w:bCs/>
        </w:rPr>
        <w:t>⌋</w:t>
      </w:r>
      <w:r>
        <w:rPr>
          <w:b/>
          <w:bCs/>
        </w:rPr>
        <w:t xml:space="preserve"> finger entries!</w:t>
      </w:r>
      <w:r>
        <w:t>) on the other nodes until it reaches the initiator, where is it</w:t>
      </w:r>
      <w:r>
        <w:t xml:space="preserve"> silently absorbed. Only after this point should queries with the above commands be issued (using the ports listed in the "</w:t>
      </w:r>
      <w:proofErr w:type="spellStart"/>
      <w:r>
        <w:t>nodelist</w:t>
      </w:r>
      <w:proofErr w:type="spellEnd"/>
      <w:r>
        <w:t>" file). The "</w:t>
      </w:r>
      <w:proofErr w:type="spellStart"/>
      <w:r>
        <w:t>nodelist</w:t>
      </w:r>
      <w:proofErr w:type="spellEnd"/>
      <w:r>
        <w:t>" file should be removed when the END message is received by one of the nodes (your choice which one).</w:t>
      </w:r>
    </w:p>
    <w:p w:rsidR="00EA08F5" w:rsidRDefault="00FD49F4">
      <w:del w:id="0" w:author="Unknown" w:date="1900-01-01T00:00:00Z">
        <w:r>
          <w:delText>This assignment will not cover node failures or joining/leaving.</w:delText>
        </w:r>
      </w:del>
    </w:p>
    <w:p w:rsidR="00EA08F5" w:rsidRDefault="00FD49F4">
      <w:r>
        <w:t>The "</w:t>
      </w:r>
      <w:proofErr w:type="spellStart"/>
      <w:r>
        <w:t>dhtmain</w:t>
      </w:r>
      <w:proofErr w:type="spellEnd"/>
      <w:r>
        <w:t>" should be enhanced to support following features:</w:t>
      </w:r>
    </w:p>
    <w:p w:rsidR="00EA08F5" w:rsidRDefault="00FD49F4">
      <w:pPr>
        <w:numPr>
          <w:ilvl w:val="1"/>
          <w:numId w:val="1"/>
        </w:numPr>
      </w:pPr>
      <w:r>
        <w:rPr>
          <w:b/>
          <w:bCs/>
        </w:rPr>
        <w:t>Join</w:t>
      </w:r>
      <w:r>
        <w:t>: start another process as "</w:t>
      </w:r>
      <w:proofErr w:type="spellStart"/>
      <w:r>
        <w:t>dhtmain</w:t>
      </w:r>
      <w:proofErr w:type="spellEnd"/>
      <w:r>
        <w:t>" without any parameter, which joins existing nodes</w:t>
      </w:r>
    </w:p>
    <w:p w:rsidR="00EA08F5" w:rsidRDefault="00FD49F4">
      <w:pPr>
        <w:numPr>
          <w:ilvl w:val="1"/>
          <w:numId w:val="1"/>
        </w:numPr>
      </w:pPr>
      <w:r>
        <w:rPr>
          <w:b/>
          <w:bCs/>
        </w:rPr>
        <w:t>Fail</w:t>
      </w:r>
      <w:r>
        <w:t>: kill an existing "</w:t>
      </w:r>
      <w:proofErr w:type="spellStart"/>
      <w:r>
        <w:t>dhtmain</w:t>
      </w:r>
      <w:proofErr w:type="spellEnd"/>
      <w:r>
        <w:t xml:space="preserve">" </w:t>
      </w:r>
      <w:r>
        <w:t>process (you need to use timeouts on requests to detect this case)</w:t>
      </w:r>
    </w:p>
    <w:p w:rsidR="00EA08F5" w:rsidRDefault="00FD49F4">
      <w:pPr>
        <w:numPr>
          <w:ilvl w:val="1"/>
          <w:numId w:val="1"/>
        </w:numPr>
      </w:pPr>
      <w:r>
        <w:t>both join/fail require a redistribution phase</w:t>
      </w:r>
    </w:p>
    <w:p w:rsidR="00EA08F5" w:rsidRDefault="00FD49F4">
      <w:pPr>
        <w:numPr>
          <w:ilvl w:val="1"/>
          <w:numId w:val="1"/>
        </w:numPr>
      </w:pPr>
      <w:r>
        <w:t>The </w:t>
      </w:r>
      <w:proofErr w:type="spellStart"/>
      <w:r>
        <w:rPr>
          <w:b/>
          <w:bCs/>
        </w:rPr>
        <w:t>curr_host</w:t>
      </w:r>
      <w:proofErr w:type="spellEnd"/>
      <w:r>
        <w:t> global variable should be implemented to figure out who the current host is for finger table initialization. This can be done via</w:t>
      </w:r>
      <w:r>
        <w:t xml:space="preserve"> a read/write to the "</w:t>
      </w:r>
      <w:proofErr w:type="spellStart"/>
      <w:r>
        <w:t>nodelist</w:t>
      </w:r>
      <w:proofErr w:type="spellEnd"/>
      <w:r>
        <w:t xml:space="preserve">" </w:t>
      </w:r>
      <w:proofErr w:type="gramStart"/>
      <w:r>
        <w:t>file(</w:t>
      </w:r>
      <w:proofErr w:type="gramEnd"/>
      <w:r>
        <w:t xml:space="preserve">if no entries, </w:t>
      </w:r>
      <w:proofErr w:type="spellStart"/>
      <w:r>
        <w:t>curr_host</w:t>
      </w:r>
      <w:proofErr w:type="spellEnd"/>
      <w:r>
        <w:t xml:space="preserve"> is 0, if 1 entry, </w:t>
      </w:r>
      <w:proofErr w:type="spellStart"/>
      <w:r>
        <w:t>curr_host</w:t>
      </w:r>
      <w:proofErr w:type="spellEnd"/>
      <w:r>
        <w:t xml:space="preserve"> is 1, </w:t>
      </w:r>
      <w:proofErr w:type="spellStart"/>
      <w:r>
        <w:t>etc</w:t>
      </w:r>
      <w:proofErr w:type="spellEnd"/>
      <w:r>
        <w:t>).</w:t>
      </w:r>
    </w:p>
    <w:p w:rsidR="00EA08F5" w:rsidRDefault="00FD49F4">
      <w:pPr>
        <w:rPr>
          <w:color w:val="FF0000"/>
        </w:rPr>
      </w:pPr>
      <w:r>
        <w:rPr>
          <w:color w:val="FF0000"/>
        </w:rPr>
        <w:t xml:space="preserve">        Sid: Why do we need to know of the current host when initializing the finger table? Can the hosts simultaneously update their finger tables?</w:t>
      </w:r>
    </w:p>
    <w:p w:rsidR="00EA08F5" w:rsidRDefault="00FD49F4">
      <w:pPr>
        <w:numPr>
          <w:ilvl w:val="0"/>
          <w:numId w:val="1"/>
        </w:numPr>
      </w:pPr>
      <w:r>
        <w:t>A sam</w:t>
      </w:r>
      <w:r>
        <w:t>ple output in the node console for a set of commands is given below. </w:t>
      </w:r>
      <w:r>
        <w:br/>
        <w:t>Client commands:</w:t>
      </w:r>
    </w:p>
    <w:p w:rsidR="00EA08F5" w:rsidRDefault="00FD49F4">
      <w:pPr>
        <w:numPr>
          <w:ilvl w:val="0"/>
          <w:numId w:val="1"/>
        </w:numPr>
      </w:pPr>
      <w:r>
        <w:tab/>
        <w:t>$ ./client 50000 "PUT:key1:value1"</w:t>
      </w:r>
    </w:p>
    <w:p w:rsidR="00EA08F5" w:rsidRDefault="00FD49F4">
      <w:pPr>
        <w:numPr>
          <w:ilvl w:val="0"/>
          <w:numId w:val="1"/>
        </w:numPr>
      </w:pPr>
      <w:r>
        <w:tab/>
        <w:t>$ ./client 50000 "PUT:key2:value2"</w:t>
      </w:r>
    </w:p>
    <w:p w:rsidR="00EA08F5" w:rsidRDefault="00FD49F4">
      <w:pPr>
        <w:numPr>
          <w:ilvl w:val="0"/>
          <w:numId w:val="1"/>
        </w:numPr>
      </w:pPr>
      <w:r>
        <w:lastRenderedPageBreak/>
        <w:tab/>
        <w:t>$ ./client 50000 "PUT:key3:value3"</w:t>
      </w:r>
    </w:p>
    <w:p w:rsidR="00EA08F5" w:rsidRDefault="00FD49F4">
      <w:pPr>
        <w:numPr>
          <w:ilvl w:val="0"/>
          <w:numId w:val="1"/>
        </w:numPr>
      </w:pPr>
      <w:r>
        <w:tab/>
        <w:t>$ ./client 50000 "GET:key1"</w:t>
      </w:r>
    </w:p>
    <w:p w:rsidR="00EA08F5" w:rsidRDefault="00FD49F4">
      <w:pPr>
        <w:numPr>
          <w:ilvl w:val="0"/>
          <w:numId w:val="1"/>
        </w:numPr>
      </w:pPr>
      <w:r>
        <w:t xml:space="preserve">          found key1:value1</w:t>
      </w:r>
    </w:p>
    <w:p w:rsidR="00EA08F5" w:rsidRDefault="00FD49F4">
      <w:pPr>
        <w:numPr>
          <w:ilvl w:val="0"/>
          <w:numId w:val="1"/>
        </w:numPr>
      </w:pPr>
      <w:r>
        <w:tab/>
        <w:t>$ .</w:t>
      </w:r>
      <w:r>
        <w:t>/client 50000 "GET:key2"</w:t>
      </w:r>
    </w:p>
    <w:p w:rsidR="00EA08F5" w:rsidRDefault="00FD49F4">
      <w:pPr>
        <w:numPr>
          <w:ilvl w:val="0"/>
          <w:numId w:val="1"/>
        </w:numPr>
      </w:pPr>
      <w:r>
        <w:t xml:space="preserve">          found key2:value2</w:t>
      </w:r>
    </w:p>
    <w:p w:rsidR="00EA08F5" w:rsidRDefault="00FD49F4">
      <w:pPr>
        <w:numPr>
          <w:ilvl w:val="0"/>
          <w:numId w:val="1"/>
        </w:numPr>
      </w:pPr>
      <w:r>
        <w:tab/>
        <w:t>$ ./client 50000 "PUT:key53:value53"</w:t>
      </w:r>
    </w:p>
    <w:p w:rsidR="00EA08F5" w:rsidRDefault="00FD49F4">
      <w:pPr>
        <w:numPr>
          <w:ilvl w:val="0"/>
          <w:numId w:val="1"/>
        </w:numPr>
      </w:pPr>
      <w:r>
        <w:tab/>
        <w:t>$ ./client 50000 "QUERY"</w:t>
      </w:r>
    </w:p>
    <w:p w:rsidR="00EA08F5" w:rsidRDefault="00FD49F4">
      <w:pPr>
        <w:numPr>
          <w:ilvl w:val="0"/>
          <w:numId w:val="1"/>
        </w:numPr>
      </w:pPr>
      <w:r>
        <w:tab/>
        <w:t>$ ./client 50000 "END"</w:t>
      </w:r>
    </w:p>
    <w:p w:rsidR="00EA08F5" w:rsidRDefault="00FD49F4">
      <w:r>
        <w:t>Node output:</w:t>
      </w:r>
    </w:p>
    <w:p w:rsidR="00EA08F5" w:rsidRDefault="00FD49F4">
      <w:r>
        <w:tab/>
      </w:r>
      <w:proofErr w:type="gramStart"/>
      <w:r>
        <w:t>$ ./</w:t>
      </w:r>
      <w:proofErr w:type="spellStart"/>
      <w:proofErr w:type="gramEnd"/>
      <w:r>
        <w:t>dhtmain</w:t>
      </w:r>
      <w:proofErr w:type="spellEnd"/>
      <w:r>
        <w:t xml:space="preserve"> 3</w:t>
      </w:r>
    </w:p>
    <w:p w:rsidR="00EA08F5" w:rsidRDefault="00FD49F4">
      <w:r>
        <w:tab/>
        <w:t xml:space="preserve">DHT node (31eee38e22b6cf197c414b8c24aa576f): Listening on port number 50000 . . . </w:t>
      </w:r>
    </w:p>
    <w:p w:rsidR="00EA08F5" w:rsidRDefault="00FD49F4">
      <w:r>
        <w:tab/>
        <w:t>(</w:t>
      </w:r>
      <w:proofErr w:type="spellStart"/>
      <w:proofErr w:type="gramStart"/>
      <w:r>
        <w:t>k</w:t>
      </w:r>
      <w:r>
        <w:t>ey:</w:t>
      </w:r>
      <w:proofErr w:type="gramEnd"/>
      <w:r>
        <w:t>value</w:t>
      </w:r>
      <w:proofErr w:type="spellEnd"/>
      <w:r>
        <w:t xml:space="preserve">) </w:t>
      </w:r>
      <w:proofErr w:type="gramStart"/>
      <w:r>
        <w:t>=(</w:t>
      </w:r>
      <w:proofErr w:type="gramEnd"/>
      <w:r>
        <w:t>key1 [c2add694bf942dc77b376592d9c862cd] :value1) inserted</w:t>
      </w:r>
    </w:p>
    <w:p w:rsidR="00EA08F5" w:rsidRDefault="00FD49F4">
      <w:r>
        <w:tab/>
        <w:t>PUT for key2 [78f825aaa0103319aaa1a30bf4fe3ada] was forwarded to localhost</w:t>
      </w:r>
      <w:proofErr w:type="gramStart"/>
      <w:r>
        <w:t>:50002</w:t>
      </w:r>
      <w:proofErr w:type="gramEnd"/>
    </w:p>
    <w:p w:rsidR="00EA08F5" w:rsidRDefault="00FD49F4">
      <w:r>
        <w:tab/>
        <w:t>PUT for key3 [3631578538a2d6ba5879b31a9a42f290] was forwarded to localhost</w:t>
      </w:r>
      <w:proofErr w:type="gramStart"/>
      <w:r>
        <w:t>:50002</w:t>
      </w:r>
      <w:proofErr w:type="gramEnd"/>
    </w:p>
    <w:p w:rsidR="00EA08F5" w:rsidRDefault="00FD49F4">
      <w:r>
        <w:tab/>
        <w:t xml:space="preserve">Found key value pair </w:t>
      </w:r>
      <w:r>
        <w:t>(key1:value1)</w:t>
      </w:r>
    </w:p>
    <w:p w:rsidR="00EA08F5" w:rsidRDefault="00FD49F4">
      <w:r>
        <w:tab/>
        <w:t>GET for key2 [78f825aaa0103319aaa1a30bf4fe3ada] was forwarded to localhost</w:t>
      </w:r>
      <w:proofErr w:type="gramStart"/>
      <w:r>
        <w:t>:50002</w:t>
      </w:r>
      <w:proofErr w:type="gramEnd"/>
    </w:p>
    <w:p w:rsidR="00EA08F5" w:rsidRDefault="00FD49F4">
      <w:r>
        <w:tab/>
        <w:t>(</w:t>
      </w:r>
      <w:proofErr w:type="spellStart"/>
      <w:proofErr w:type="gramStart"/>
      <w:r>
        <w:t>key:</w:t>
      </w:r>
      <w:proofErr w:type="gramEnd"/>
      <w:r>
        <w:t>value</w:t>
      </w:r>
      <w:proofErr w:type="spellEnd"/>
      <w:r>
        <w:t xml:space="preserve">) </w:t>
      </w:r>
      <w:proofErr w:type="gramStart"/>
      <w:r>
        <w:t>=(</w:t>
      </w:r>
      <w:proofErr w:type="gramEnd"/>
      <w:r>
        <w:t>key53[128a85ec696ff60d0cf5cc1b6e1a4805]:value53) inserted</w:t>
      </w:r>
    </w:p>
    <w:p w:rsidR="00EA08F5" w:rsidRDefault="00FD49F4">
      <w:r>
        <w:tab/>
        <w:t>Key</w:t>
      </w:r>
      <w:r>
        <w:tab/>
      </w:r>
      <w:r>
        <w:tab/>
        <w:t>Value</w:t>
      </w:r>
    </w:p>
    <w:p w:rsidR="00EA08F5" w:rsidRDefault="00FD49F4">
      <w:r>
        <w:tab/>
        <w:t>------------------------------</w:t>
      </w:r>
    </w:p>
    <w:p w:rsidR="00EA08F5" w:rsidRDefault="00FD49F4">
      <w:r>
        <w:tab/>
        <w:t>key1</w:t>
      </w:r>
      <w:r>
        <w:tab/>
      </w:r>
      <w:r>
        <w:tab/>
        <w:t>value1</w:t>
      </w:r>
    </w:p>
    <w:p w:rsidR="00EA08F5" w:rsidRDefault="00FD49F4">
      <w:r>
        <w:tab/>
        <w:t>key53</w:t>
      </w:r>
      <w:r>
        <w:tab/>
      </w:r>
      <w:r>
        <w:tab/>
        <w:t>value53</w:t>
      </w:r>
    </w:p>
    <w:p w:rsidR="00EA08F5" w:rsidRDefault="00FD49F4">
      <w:r>
        <w:tab/>
      </w:r>
      <w:r>
        <w:t>------------------------------</w:t>
      </w:r>
    </w:p>
    <w:p w:rsidR="00EA08F5" w:rsidRDefault="00FD49F4">
      <w:r>
        <w:t>The following files contain the basic client server functionality that you can use to build the DHT nodes.</w:t>
      </w:r>
    </w:p>
    <w:p w:rsidR="00EA08F5" w:rsidRDefault="00FD49F4">
      <w:pPr>
        <w:numPr>
          <w:ilvl w:val="0"/>
          <w:numId w:val="2"/>
        </w:numPr>
      </w:pPr>
      <w:hyperlink r:id="rId6">
        <w:proofErr w:type="spellStart"/>
        <w:r>
          <w:rPr>
            <w:rStyle w:val="InternetLink"/>
          </w:rPr>
          <w:t>dhtmain.c</w:t>
        </w:r>
        <w:proofErr w:type="spellEnd"/>
      </w:hyperlink>
    </w:p>
    <w:p w:rsidR="00EA08F5" w:rsidRDefault="00FD49F4">
      <w:pPr>
        <w:numPr>
          <w:ilvl w:val="0"/>
          <w:numId w:val="2"/>
        </w:numPr>
      </w:pPr>
      <w:hyperlink r:id="rId7">
        <w:proofErr w:type="spellStart"/>
        <w:r>
          <w:rPr>
            <w:rStyle w:val="InternetLink"/>
          </w:rPr>
          <w:t>client.c</w:t>
        </w:r>
        <w:proofErr w:type="spellEnd"/>
      </w:hyperlink>
    </w:p>
    <w:p w:rsidR="00EA08F5" w:rsidRDefault="00FD49F4">
      <w:pPr>
        <w:numPr>
          <w:ilvl w:val="0"/>
          <w:numId w:val="2"/>
        </w:numPr>
      </w:pPr>
      <w:hyperlink r:id="rId8">
        <w:proofErr w:type="spellStart"/>
        <w:r>
          <w:rPr>
            <w:rStyle w:val="InternetLink"/>
          </w:rPr>
          <w:t>Makefile</w:t>
        </w:r>
        <w:proofErr w:type="spellEnd"/>
      </w:hyperlink>
    </w:p>
    <w:p w:rsidR="00EA08F5" w:rsidRDefault="00EA08F5">
      <w:pPr>
        <w:rPr>
          <w:lang w:val="en-US"/>
        </w:rPr>
      </w:pPr>
    </w:p>
    <w:p w:rsidR="00EA08F5" w:rsidRDefault="00EA08F5">
      <w:pPr>
        <w:rPr>
          <w:lang w:val="en-US"/>
        </w:rPr>
      </w:pPr>
    </w:p>
    <w:p w:rsidR="00EA08F5" w:rsidRDefault="00EA08F5">
      <w:pPr>
        <w:rPr>
          <w:lang w:val="en-US"/>
        </w:rPr>
      </w:pPr>
    </w:p>
    <w:p w:rsidR="00EA08F5" w:rsidRDefault="00EA08F5">
      <w:pPr>
        <w:rPr>
          <w:lang w:val="en-US"/>
        </w:rPr>
      </w:pPr>
    </w:p>
    <w:p w:rsidR="00EA08F5" w:rsidRDefault="00EA08F5">
      <w:pPr>
        <w:rPr>
          <w:lang w:val="en-US"/>
        </w:rPr>
      </w:pPr>
    </w:p>
    <w:p w:rsidR="00CD4F6A" w:rsidRDefault="00CD4F6A" w:rsidP="00CD4F6A">
      <w:pPr>
        <w:rPr>
          <w:b/>
          <w:sz w:val="28"/>
          <w:lang w:val="en-US"/>
        </w:rPr>
      </w:pPr>
      <w:r w:rsidRPr="003C40D6">
        <w:rPr>
          <w:b/>
          <w:sz w:val="28"/>
          <w:lang w:val="en-US"/>
        </w:rPr>
        <w:t>Design Overview</w:t>
      </w:r>
      <w:r>
        <w:rPr>
          <w:b/>
          <w:sz w:val="28"/>
          <w:lang w:val="en-US"/>
        </w:rPr>
        <w:t>:</w:t>
      </w:r>
    </w:p>
    <w:p w:rsidR="00CD4F6A" w:rsidRDefault="00CD4F6A" w:rsidP="00CD4F6A">
      <w:pPr>
        <w:rPr>
          <w:b/>
          <w:sz w:val="28"/>
          <w:lang w:val="en-US"/>
        </w:rPr>
      </w:pPr>
    </w:p>
    <w:p w:rsidR="00CD4F6A" w:rsidRDefault="00CD4F6A" w:rsidP="00CD4F6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Logical Ring:</w:t>
      </w:r>
    </w:p>
    <w:p w:rsidR="00CD4F6A" w:rsidRDefault="00CD4F6A" w:rsidP="00CD4F6A">
      <w:r w:rsidRPr="00F75324">
        <w:t>First node-&gt;Second Node-&gt; ....-&gt;Last Node-&gt;First Node</w:t>
      </w:r>
    </w:p>
    <w:p w:rsidR="00CD4F6A" w:rsidRPr="00160A56" w:rsidRDefault="00CD4F6A" w:rsidP="00CD4F6A"/>
    <w:p w:rsidR="00CD4F6A" w:rsidRDefault="00CD4F6A" w:rsidP="00CD4F6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DHT Node:</w:t>
      </w:r>
    </w:p>
    <w:p w:rsidR="00CD4F6A" w:rsidRDefault="00CD4F6A" w:rsidP="00CD4F6A">
      <w:r>
        <w:t>Initialization:</w:t>
      </w:r>
    </w:p>
    <w:p w:rsidR="00CD4F6A" w:rsidRDefault="00CD4F6A" w:rsidP="00CD4F6A">
      <w:r w:rsidRPr="002550E0">
        <w:t>&gt;</w:t>
      </w:r>
      <w:r>
        <w:t xml:space="preserve"> First DHT node that comes up creates file “</w:t>
      </w:r>
      <w:proofErr w:type="spellStart"/>
      <w:r>
        <w:t>nodelist</w:t>
      </w:r>
      <w:proofErr w:type="spellEnd"/>
      <w:r>
        <w:t xml:space="preserve">”. It adds its </w:t>
      </w:r>
      <w:proofErr w:type="spellStart"/>
      <w:r w:rsidRPr="00503983">
        <w:t>hostname</w:t>
      </w:r>
      <w:proofErr w:type="gramStart"/>
      <w:r w:rsidRPr="00503983">
        <w:t>:portno</w:t>
      </w:r>
      <w:proofErr w:type="spellEnd"/>
      <w:proofErr w:type="gramEnd"/>
      <w:r>
        <w:t xml:space="preserve"> entry to the file.</w:t>
      </w:r>
    </w:p>
    <w:p w:rsidR="00CD4F6A" w:rsidRDefault="00CD4F6A" w:rsidP="00CD4F6A">
      <w:r>
        <w:t xml:space="preserve">&gt; DHT nodes add its entry for </w:t>
      </w:r>
      <w:proofErr w:type="spellStart"/>
      <w:r w:rsidRPr="00503983">
        <w:t>hostname</w:t>
      </w:r>
      <w:proofErr w:type="gramStart"/>
      <w:r w:rsidRPr="00503983">
        <w:t>:portno</w:t>
      </w:r>
      <w:proofErr w:type="spellEnd"/>
      <w:proofErr w:type="gramEnd"/>
      <w:r w:rsidRPr="00503983">
        <w:t xml:space="preserve"> </w:t>
      </w:r>
      <w:r>
        <w:t xml:space="preserve"> to the </w:t>
      </w:r>
      <w:proofErr w:type="spellStart"/>
      <w:r>
        <w:t>nodelist</w:t>
      </w:r>
      <w:proofErr w:type="spellEnd"/>
      <w:r>
        <w:t>.</w:t>
      </w:r>
    </w:p>
    <w:p w:rsidR="00CD4F6A" w:rsidRDefault="00CD4F6A" w:rsidP="00CD4F6A">
      <w:r>
        <w:t xml:space="preserve">&gt;Last DHT node to come up 1) writes to </w:t>
      </w:r>
      <w:proofErr w:type="spellStart"/>
      <w:r>
        <w:t>nodelist</w:t>
      </w:r>
      <w:proofErr w:type="spellEnd"/>
      <w:r>
        <w:t xml:space="preserve"> 2) sends START message to its next neighbours 3) Initializes its finger table.</w:t>
      </w:r>
    </w:p>
    <w:p w:rsidR="00CD4F6A" w:rsidRDefault="00CD4F6A" w:rsidP="00CD4F6A">
      <w:r>
        <w:t>&gt;On receiving Start 1) DHT node will initialize its finger table. 2) Forward START message to next neighbour.</w:t>
      </w:r>
    </w:p>
    <w:p w:rsidR="00CD4F6A" w:rsidRDefault="00CD4F6A" w:rsidP="00CD4F6A">
      <w:r>
        <w:t>&gt;When the initiator of START receives start message it will absorb the message.</w:t>
      </w:r>
    </w:p>
    <w:p w:rsidR="00EA08F5" w:rsidRDefault="00EA08F5">
      <w:pPr>
        <w:rPr>
          <w:lang w:val="en-US"/>
        </w:rPr>
      </w:pPr>
    </w:p>
    <w:p w:rsidR="003E6B2E" w:rsidRDefault="003E6B2E">
      <w:pPr>
        <w:rPr>
          <w:lang w:val="en-US"/>
        </w:rPr>
      </w:pPr>
    </w:p>
    <w:p w:rsidR="003E6B2E" w:rsidRDefault="003E6B2E">
      <w:pPr>
        <w:rPr>
          <w:lang w:val="en-US"/>
        </w:rPr>
      </w:pPr>
    </w:p>
    <w:p w:rsidR="003E6B2E" w:rsidRDefault="003E6B2E">
      <w:pPr>
        <w:rPr>
          <w:lang w:val="en-US"/>
        </w:rPr>
      </w:pPr>
    </w:p>
    <w:p w:rsidR="003E6B2E" w:rsidRDefault="003E6B2E">
      <w:pPr>
        <w:rPr>
          <w:lang w:val="en-US"/>
        </w:rPr>
      </w:pPr>
    </w:p>
    <w:p w:rsidR="003E6B2E" w:rsidRDefault="003E6B2E">
      <w:pPr>
        <w:rPr>
          <w:lang w:val="en-US"/>
        </w:rPr>
      </w:pPr>
    </w:p>
    <w:p w:rsidR="003E6B2E" w:rsidRDefault="003E6B2E">
      <w:pPr>
        <w:rPr>
          <w:lang w:val="en-US"/>
        </w:rPr>
      </w:pPr>
    </w:p>
    <w:p w:rsidR="003E6B2E" w:rsidRDefault="003E6B2E">
      <w:pPr>
        <w:rPr>
          <w:lang w:val="en-US"/>
        </w:rPr>
      </w:pPr>
    </w:p>
    <w:p w:rsidR="003E6B2E" w:rsidRDefault="003E6B2E">
      <w:pPr>
        <w:rPr>
          <w:lang w:val="en-US"/>
        </w:rPr>
      </w:pPr>
    </w:p>
    <w:p w:rsidR="003E6B2E" w:rsidRDefault="003E6B2E">
      <w:pPr>
        <w:rPr>
          <w:lang w:val="en-US"/>
        </w:rPr>
      </w:pPr>
    </w:p>
    <w:p w:rsidR="003E6B2E" w:rsidRDefault="003E6B2E">
      <w:pPr>
        <w:rPr>
          <w:lang w:val="en-US"/>
        </w:rPr>
      </w:pPr>
    </w:p>
    <w:p w:rsidR="003E6B2E" w:rsidRDefault="003E6B2E">
      <w:pPr>
        <w:rPr>
          <w:lang w:val="en-US"/>
        </w:rPr>
      </w:pPr>
    </w:p>
    <w:p w:rsidR="003E6B2E" w:rsidRDefault="003E6B2E">
      <w:pPr>
        <w:rPr>
          <w:lang w:val="en-US"/>
        </w:rPr>
      </w:pPr>
    </w:p>
    <w:p w:rsidR="003E6B2E" w:rsidRDefault="003E6B2E">
      <w:pPr>
        <w:rPr>
          <w:lang w:val="en-US"/>
        </w:rPr>
      </w:pPr>
    </w:p>
    <w:p w:rsidR="003E6B2E" w:rsidRDefault="003E6B2E">
      <w:pPr>
        <w:rPr>
          <w:lang w:val="en-US"/>
        </w:rPr>
      </w:pPr>
    </w:p>
    <w:p w:rsidR="003E6B2E" w:rsidRDefault="003E6B2E">
      <w:pPr>
        <w:rPr>
          <w:lang w:val="en-US"/>
        </w:rPr>
      </w:pPr>
    </w:p>
    <w:p w:rsidR="00EA08F5" w:rsidRDefault="00FD49F4">
      <w:pPr>
        <w:pBdr>
          <w:bottom w:val="single" w:sz="2" w:space="2" w:color="000000"/>
        </w:pBdr>
        <w:rPr>
          <w:lang w:val="en-US"/>
        </w:rPr>
      </w:pPr>
      <w:r>
        <w:rPr>
          <w:lang w:val="en-US"/>
        </w:rPr>
        <w:lastRenderedPageBreak/>
        <w:t>Flow Chart:</w:t>
      </w:r>
    </w:p>
    <w:p w:rsidR="00EA08F5" w:rsidRDefault="00EA08F5">
      <w:pPr>
        <w:rPr>
          <w:lang w:val="en-US"/>
        </w:rPr>
      </w:pPr>
    </w:p>
    <w:p w:rsidR="00EA08F5" w:rsidRDefault="00FD49F4">
      <w:pPr>
        <w:rPr>
          <w:color w:val="000000"/>
          <w:lang w:val="en-US"/>
        </w:rPr>
      </w:pPr>
      <w:bookmarkStart w:id="1" w:name="docs-internal-guid-5cc77f40-991b-9c4e-a6"/>
      <w:bookmarkEnd w:id="1"/>
      <w:r>
        <w:rPr>
          <w:noProof/>
          <w:color w:val="000000"/>
        </w:rPr>
        <w:drawing>
          <wp:inline distT="0" distB="0" distL="0" distR="0" wp14:anchorId="4B15262E" wp14:editId="0566A26F">
            <wp:extent cx="5829300" cy="77724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F5" w:rsidRDefault="00EA08F5">
      <w:pPr>
        <w:rPr>
          <w:lang w:val="en-US"/>
        </w:rPr>
      </w:pPr>
    </w:p>
    <w:p w:rsidR="005E3ECF" w:rsidRPr="0043006A" w:rsidRDefault="005E3ECF" w:rsidP="005E3ECF"/>
    <w:p w:rsidR="005E3ECF" w:rsidRDefault="005E3ECF" w:rsidP="005E3EC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Client Node:</w:t>
      </w:r>
      <w:bookmarkStart w:id="2" w:name="_GoBack"/>
      <w:bookmarkEnd w:id="2"/>
    </w:p>
    <w:p w:rsidR="00EA08F5" w:rsidRDefault="00EA08F5"/>
    <w:sectPr w:rsidR="00EA08F5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91CD7"/>
    <w:multiLevelType w:val="multilevel"/>
    <w:tmpl w:val="1C22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2F4D5BB3"/>
    <w:multiLevelType w:val="multilevel"/>
    <w:tmpl w:val="43AA62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F6D52A6"/>
    <w:multiLevelType w:val="multilevel"/>
    <w:tmpl w:val="BCD0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F5"/>
    <w:rsid w:val="003E6B2E"/>
    <w:rsid w:val="005E3ECF"/>
    <w:rsid w:val="00CD4F6A"/>
    <w:rsid w:val="00EA08F5"/>
    <w:rsid w:val="00FD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286B17-C9F3-4654-B889-B2B2AFE3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03983"/>
    <w:rPr>
      <w:color w:val="0563C1" w:themeColor="hyperlink"/>
      <w:u w:val="single"/>
    </w:rPr>
  </w:style>
  <w:style w:type="character" w:customStyle="1" w:styleId="ListLabel1">
    <w:name w:val="ListLabel 1"/>
    <w:qFormat/>
    <w:rPr>
      <w:sz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iddharth\Study\NCSU_Course\Semester%201\CSC501\Winter_Project\TokenRing\q3\Makefile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iddharth\Study\NCSU_Course\Semester%201\CSC501\Winter_Project\TokenRing\q3\client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iddharth\Study\NCSU_Course\Semester%201\CSC501\Winter_Project\TokenRing\q3\dhtmain.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ortal.acm.org/citation.cfm?id=38307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Singh</dc:creator>
  <cp:lastModifiedBy>Siddharth Singh</cp:lastModifiedBy>
  <cp:revision>22</cp:revision>
  <dcterms:created xsi:type="dcterms:W3CDTF">2015-12-12T23:42:00Z</dcterms:created>
  <dcterms:modified xsi:type="dcterms:W3CDTF">2015-12-13T02:15:00Z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